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AF27C" w14:textId="2476D684" w:rsidR="008A037D" w:rsidRDefault="008A037D">
      <w:pPr>
        <w:rPr>
          <w:rFonts w:ascii="Times New Roman" w:hAnsi="Times New Roman" w:cs="Times New Roman"/>
          <w:sz w:val="24"/>
          <w:szCs w:val="24"/>
        </w:rPr>
      </w:pPr>
      <w:r w:rsidRPr="00C32849">
        <w:rPr>
          <w:rFonts w:ascii="Times New Roman" w:hAnsi="Times New Roman" w:cs="Times New Roman"/>
          <w:sz w:val="24"/>
          <w:szCs w:val="24"/>
        </w:rPr>
        <w:t>We thank all of the reviewers for their helpful comments and have revised the manuscript in response to these comments.  Detailed responses are given below.</w:t>
      </w:r>
      <w:r>
        <w:rPr>
          <w:rFonts w:ascii="Times New Roman" w:hAnsi="Times New Roman" w:cs="Times New Roman"/>
          <w:sz w:val="24"/>
          <w:szCs w:val="24"/>
        </w:rPr>
        <w:t xml:space="preserve">  We hope that this paper is now suitable for publication in JCP.</w:t>
      </w:r>
    </w:p>
    <w:p w14:paraId="3D5144C6" w14:textId="70254947" w:rsidR="009D1F76" w:rsidRDefault="009D1F76">
      <w:pPr>
        <w:rPr>
          <w:rFonts w:ascii="Times New Roman" w:hAnsi="Times New Roman" w:cs="Times New Roman"/>
          <w:sz w:val="24"/>
          <w:szCs w:val="24"/>
        </w:rPr>
      </w:pPr>
    </w:p>
    <w:p w14:paraId="61791EBA" w14:textId="0F11796C" w:rsidR="009D1F76" w:rsidRDefault="009D1F76">
      <w:pPr>
        <w:rPr>
          <w:rFonts w:ascii="Times New Roman" w:hAnsi="Times New Roman" w:cs="Times New Roman"/>
          <w:sz w:val="24"/>
          <w:szCs w:val="24"/>
        </w:rPr>
      </w:pPr>
      <w:r>
        <w:rPr>
          <w:rFonts w:ascii="Times New Roman" w:hAnsi="Times New Roman" w:cs="Times New Roman"/>
          <w:sz w:val="24"/>
          <w:szCs w:val="24"/>
        </w:rPr>
        <w:t>We noticed one mistake in our manuscript.  We previously used the incorrect isotope mass for all the Boron simulations.  This caused an error of approximately 0.1mHa for those affected simulations, and does not change any of our conclusions.  We are now a bit more accurate in comparison to our reference data.  We now added a footnote that includes all the masses we used in our simulations.</w:t>
      </w:r>
    </w:p>
    <w:p w14:paraId="1619CBB4" w14:textId="0361A72D" w:rsidR="00AD2376" w:rsidRDefault="00AD2376">
      <w:pPr>
        <w:rPr>
          <w:rFonts w:ascii="Times New Roman" w:hAnsi="Times New Roman" w:cs="Times New Roman"/>
          <w:sz w:val="24"/>
          <w:szCs w:val="24"/>
        </w:rPr>
      </w:pPr>
      <w:r>
        <w:rPr>
          <w:rFonts w:ascii="Times New Roman" w:hAnsi="Times New Roman" w:cs="Times New Roman"/>
          <w:sz w:val="24"/>
          <w:szCs w:val="24"/>
        </w:rPr>
        <w:t xml:space="preserve">We also noticed that the error bars for the non-adiabatic dissociation energy row </w:t>
      </w:r>
      <w:r w:rsidRPr="00AD2376">
        <w:rPr>
          <w:rFonts w:ascii="Times New Roman" w:hAnsi="Times New Roman" w:cs="Times New Roman"/>
          <w:sz w:val="24"/>
          <w:szCs w:val="24"/>
        </w:rPr>
        <w:t>Do (FN-DMC)</w:t>
      </w:r>
      <w:r>
        <w:rPr>
          <w:rFonts w:ascii="Times New Roman" w:hAnsi="Times New Roman" w:cs="Times New Roman"/>
          <w:sz w:val="24"/>
          <w:szCs w:val="24"/>
        </w:rPr>
        <w:t xml:space="preserve"> in Table III was out of sync with the rest of the Table. We have corrected this error and updated Figure 7 which </w:t>
      </w:r>
      <w:r w:rsidR="006C459C">
        <w:rPr>
          <w:rFonts w:ascii="Times New Roman" w:hAnsi="Times New Roman" w:cs="Times New Roman"/>
          <w:sz w:val="24"/>
          <w:szCs w:val="24"/>
        </w:rPr>
        <w:t>was</w:t>
      </w:r>
      <w:r w:rsidR="006C459C">
        <w:rPr>
          <w:rFonts w:ascii="Times New Roman" w:hAnsi="Times New Roman" w:cs="Times New Roman"/>
          <w:sz w:val="24"/>
          <w:szCs w:val="24"/>
        </w:rPr>
        <w:t xml:space="preserve"> </w:t>
      </w:r>
      <w:r>
        <w:rPr>
          <w:rFonts w:ascii="Times New Roman" w:hAnsi="Times New Roman" w:cs="Times New Roman"/>
          <w:sz w:val="24"/>
          <w:szCs w:val="24"/>
        </w:rPr>
        <w:t xml:space="preserve">the only figure </w:t>
      </w:r>
      <w:r w:rsidR="006C459C">
        <w:rPr>
          <w:rFonts w:ascii="Times New Roman" w:hAnsi="Times New Roman" w:cs="Times New Roman"/>
          <w:sz w:val="24"/>
          <w:szCs w:val="24"/>
        </w:rPr>
        <w:t xml:space="preserve">that was </w:t>
      </w:r>
      <w:r>
        <w:rPr>
          <w:rFonts w:ascii="Times New Roman" w:hAnsi="Times New Roman" w:cs="Times New Roman"/>
          <w:sz w:val="24"/>
          <w:szCs w:val="24"/>
        </w:rPr>
        <w:t xml:space="preserve">affected. The only change </w:t>
      </w:r>
      <w:r w:rsidR="006C459C">
        <w:rPr>
          <w:rFonts w:ascii="Times New Roman" w:hAnsi="Times New Roman" w:cs="Times New Roman"/>
          <w:sz w:val="24"/>
          <w:szCs w:val="24"/>
        </w:rPr>
        <w:t>is</w:t>
      </w:r>
      <w:r w:rsidR="006C459C">
        <w:rPr>
          <w:rFonts w:ascii="Times New Roman" w:hAnsi="Times New Roman" w:cs="Times New Roman"/>
          <w:sz w:val="24"/>
          <w:szCs w:val="24"/>
        </w:rPr>
        <w:t xml:space="preserve"> </w:t>
      </w:r>
      <w:r>
        <w:rPr>
          <w:rFonts w:ascii="Times New Roman" w:hAnsi="Times New Roman" w:cs="Times New Roman"/>
          <w:sz w:val="24"/>
          <w:szCs w:val="24"/>
        </w:rPr>
        <w:t>that the error bars for CH, OH and HF are now visible.</w:t>
      </w:r>
    </w:p>
    <w:p w14:paraId="4F6DAB4B" w14:textId="77777777" w:rsidR="009D1F76" w:rsidRPr="00C32849" w:rsidRDefault="009D1F76">
      <w:pPr>
        <w:rPr>
          <w:rFonts w:ascii="Times New Roman" w:hAnsi="Times New Roman" w:cs="Times New Roman"/>
          <w:sz w:val="24"/>
          <w:szCs w:val="24"/>
        </w:rPr>
      </w:pPr>
    </w:p>
    <w:p w14:paraId="702244BA" w14:textId="7495403B" w:rsidR="00233CD9" w:rsidRPr="004F635A" w:rsidRDefault="00CE24AB">
      <w:pPr>
        <w:rPr>
          <w:rFonts w:ascii="Times New Roman" w:hAnsi="Times New Roman" w:cs="Times New Roman"/>
          <w:i/>
          <w:sz w:val="24"/>
          <w:szCs w:val="24"/>
        </w:rPr>
      </w:pPr>
      <w:r w:rsidRPr="004F635A">
        <w:rPr>
          <w:rFonts w:ascii="Times New Roman" w:hAnsi="Times New Roman" w:cs="Times New Roman"/>
          <w:i/>
          <w:sz w:val="24"/>
          <w:szCs w:val="24"/>
        </w:rPr>
        <w:t>Editor’s review:</w:t>
      </w:r>
    </w:p>
    <w:p w14:paraId="6DB3926C" w14:textId="77777777" w:rsidR="00CE24AB" w:rsidRPr="004F635A" w:rsidRDefault="00CE24AB" w:rsidP="00CE24AB">
      <w:pPr>
        <w:rPr>
          <w:rFonts w:ascii="Times New Roman" w:hAnsi="Times New Roman" w:cs="Times New Roman"/>
          <w:i/>
          <w:sz w:val="24"/>
          <w:szCs w:val="24"/>
        </w:rPr>
      </w:pPr>
      <w:r w:rsidRPr="004F635A">
        <w:rPr>
          <w:rFonts w:ascii="Times New Roman" w:hAnsi="Times New Roman" w:cs="Times New Roman"/>
          <w:i/>
          <w:sz w:val="24"/>
          <w:szCs w:val="24"/>
        </w:rPr>
        <w:t xml:space="preserve">You might note that </w:t>
      </w:r>
      <w:proofErr w:type="spellStart"/>
      <w:r w:rsidRPr="004F635A">
        <w:rPr>
          <w:rFonts w:ascii="Times New Roman" w:hAnsi="Times New Roman" w:cs="Times New Roman"/>
          <w:i/>
          <w:sz w:val="24"/>
          <w:szCs w:val="24"/>
        </w:rPr>
        <w:t>eqn</w:t>
      </w:r>
      <w:proofErr w:type="spellEnd"/>
      <w:r w:rsidRPr="004F635A">
        <w:rPr>
          <w:rFonts w:ascii="Times New Roman" w:hAnsi="Times New Roman" w:cs="Times New Roman"/>
          <w:i/>
          <w:sz w:val="24"/>
          <w:szCs w:val="24"/>
        </w:rPr>
        <w:t xml:space="preserve"> 5 does not match the experimental data for the one electron atomic ions because the Z^4 relativistic correction swamps this effect. The non-adiabatic effect is roughly linear in Z because M is almost linear in Z, 1-mu = 1/(M+1)~ 1/Z.</w:t>
      </w:r>
    </w:p>
    <w:p w14:paraId="1D052702" w14:textId="77777777" w:rsidR="00CE24AB" w:rsidRDefault="00CE24AB" w:rsidP="00CE24AB">
      <w:pPr>
        <w:rPr>
          <w:rFonts w:ascii="Times New Roman" w:hAnsi="Times New Roman" w:cs="Times New Roman"/>
          <w:sz w:val="24"/>
          <w:szCs w:val="24"/>
        </w:rPr>
      </w:pPr>
      <w:r w:rsidRPr="00CE24AB">
        <w:rPr>
          <w:rFonts w:ascii="Times New Roman" w:hAnsi="Times New Roman" w:cs="Times New Roman"/>
          <w:sz w:val="24"/>
          <w:szCs w:val="24"/>
        </w:rPr>
        <w:t>W</w:t>
      </w:r>
      <w:r>
        <w:rPr>
          <w:rFonts w:ascii="Times New Roman" w:hAnsi="Times New Roman" w:cs="Times New Roman"/>
          <w:sz w:val="24"/>
          <w:szCs w:val="24"/>
        </w:rPr>
        <w:t>e have added a sentence in the manuscript stating this fact</w:t>
      </w:r>
      <w:r w:rsidR="00131BD8">
        <w:rPr>
          <w:rFonts w:ascii="Times New Roman" w:hAnsi="Times New Roman" w:cs="Times New Roman"/>
          <w:sz w:val="24"/>
          <w:szCs w:val="24"/>
        </w:rPr>
        <w:t>, and included a reference</w:t>
      </w:r>
      <w:r>
        <w:rPr>
          <w:rFonts w:ascii="Times New Roman" w:hAnsi="Times New Roman" w:cs="Times New Roman"/>
          <w:sz w:val="24"/>
          <w:szCs w:val="24"/>
        </w:rPr>
        <w:t>.</w:t>
      </w:r>
    </w:p>
    <w:p w14:paraId="69B62F3F" w14:textId="77777777" w:rsidR="004F635A" w:rsidRPr="004F635A" w:rsidRDefault="00CE24AB" w:rsidP="004F635A">
      <w:pPr>
        <w:rPr>
          <w:rFonts w:ascii="Times New Roman" w:hAnsi="Times New Roman" w:cs="Times New Roman"/>
          <w:i/>
          <w:sz w:val="24"/>
          <w:szCs w:val="24"/>
        </w:rPr>
      </w:pPr>
      <w:r w:rsidRPr="004F635A">
        <w:rPr>
          <w:rFonts w:ascii="Times New Roman" w:hAnsi="Times New Roman" w:cs="Times New Roman"/>
          <w:i/>
          <w:sz w:val="24"/>
          <w:szCs w:val="24"/>
        </w:rPr>
        <w:t xml:space="preserve">There is more interest in the change in the correction with R for </w:t>
      </w:r>
      <w:proofErr w:type="spellStart"/>
      <w:r w:rsidRPr="004F635A">
        <w:rPr>
          <w:rFonts w:ascii="Times New Roman" w:hAnsi="Times New Roman" w:cs="Times New Roman"/>
          <w:i/>
          <w:sz w:val="24"/>
          <w:szCs w:val="24"/>
        </w:rPr>
        <w:t>diatomics</w:t>
      </w:r>
      <w:proofErr w:type="spellEnd"/>
      <w:r w:rsidRPr="004F635A">
        <w:rPr>
          <w:rFonts w:ascii="Times New Roman" w:hAnsi="Times New Roman" w:cs="Times New Roman"/>
          <w:i/>
          <w:sz w:val="24"/>
          <w:szCs w:val="24"/>
        </w:rPr>
        <w:t xml:space="preserve">. For H2 we know this is small compared to the actual correction. </w:t>
      </w:r>
    </w:p>
    <w:p w14:paraId="0D3F7495" w14:textId="1D9B6FE4" w:rsidR="00131BD8" w:rsidRDefault="005B087C" w:rsidP="004F635A">
      <w:pPr>
        <w:rPr>
          <w:rFonts w:ascii="Times New Roman" w:hAnsi="Times New Roman" w:cs="Times New Roman"/>
          <w:sz w:val="24"/>
          <w:szCs w:val="24"/>
        </w:rPr>
      </w:pPr>
      <w:r>
        <w:rPr>
          <w:rFonts w:ascii="Times New Roman" w:hAnsi="Times New Roman" w:cs="Times New Roman"/>
          <w:sz w:val="24"/>
          <w:szCs w:val="24"/>
        </w:rPr>
        <w:t>It</w:t>
      </w:r>
      <w:r w:rsidR="004F635A">
        <w:rPr>
          <w:rFonts w:ascii="Times New Roman" w:hAnsi="Times New Roman" w:cs="Times New Roman"/>
          <w:sz w:val="24"/>
          <w:szCs w:val="24"/>
        </w:rPr>
        <w:t xml:space="preserve"> is</w:t>
      </w:r>
      <w:r>
        <w:rPr>
          <w:rFonts w:ascii="Times New Roman" w:hAnsi="Times New Roman" w:cs="Times New Roman"/>
          <w:sz w:val="24"/>
          <w:szCs w:val="24"/>
        </w:rPr>
        <w:t xml:space="preserve"> indeed</w:t>
      </w:r>
      <w:r w:rsidR="004F635A">
        <w:rPr>
          <w:rFonts w:ascii="Times New Roman" w:hAnsi="Times New Roman" w:cs="Times New Roman"/>
          <w:sz w:val="24"/>
          <w:szCs w:val="24"/>
        </w:rPr>
        <w:t xml:space="preserve"> possible to calculate R</w:t>
      </w:r>
      <w:r w:rsidR="00855493">
        <w:rPr>
          <w:rFonts w:ascii="Times New Roman" w:hAnsi="Times New Roman" w:cs="Times New Roman"/>
          <w:sz w:val="24"/>
          <w:szCs w:val="24"/>
        </w:rPr>
        <w:t xml:space="preserve"> from our wave function</w:t>
      </w:r>
      <w:r w:rsidR="00A23B84">
        <w:rPr>
          <w:rFonts w:ascii="Times New Roman" w:hAnsi="Times New Roman" w:cs="Times New Roman"/>
          <w:sz w:val="24"/>
          <w:szCs w:val="24"/>
        </w:rPr>
        <w:t xml:space="preserve">. </w:t>
      </w:r>
      <w:r w:rsidR="004F635A">
        <w:rPr>
          <w:rFonts w:ascii="Times New Roman" w:hAnsi="Times New Roman" w:cs="Times New Roman"/>
          <w:sz w:val="24"/>
          <w:szCs w:val="24"/>
        </w:rPr>
        <w:t xml:space="preserve"> </w:t>
      </w:r>
      <w:r w:rsidR="00162F86">
        <w:rPr>
          <w:rFonts w:ascii="Times New Roman" w:hAnsi="Times New Roman" w:cs="Times New Roman"/>
          <w:sz w:val="24"/>
          <w:szCs w:val="24"/>
        </w:rPr>
        <w:t>Unfortunately,</w:t>
      </w:r>
      <w:r w:rsidR="00A23B84">
        <w:rPr>
          <w:rFonts w:ascii="Times New Roman" w:hAnsi="Times New Roman" w:cs="Times New Roman"/>
          <w:sz w:val="24"/>
          <w:szCs w:val="24"/>
        </w:rPr>
        <w:t xml:space="preserve"> it </w:t>
      </w:r>
      <w:r w:rsidR="006914DC">
        <w:rPr>
          <w:rFonts w:ascii="Times New Roman" w:hAnsi="Times New Roman" w:cs="Times New Roman"/>
          <w:sz w:val="24"/>
          <w:szCs w:val="24"/>
        </w:rPr>
        <w:t>can sometimes be</w:t>
      </w:r>
      <w:r w:rsidR="00A23B84">
        <w:rPr>
          <w:rFonts w:ascii="Times New Roman" w:hAnsi="Times New Roman" w:cs="Times New Roman"/>
          <w:sz w:val="24"/>
          <w:szCs w:val="24"/>
        </w:rPr>
        <w:t xml:space="preserve"> </w:t>
      </w:r>
      <w:r w:rsidR="00445792">
        <w:rPr>
          <w:rFonts w:ascii="Times New Roman" w:hAnsi="Times New Roman" w:cs="Times New Roman"/>
          <w:sz w:val="24"/>
          <w:szCs w:val="24"/>
        </w:rPr>
        <w:t xml:space="preserve">challenging </w:t>
      </w:r>
      <w:r w:rsidR="005A1905">
        <w:rPr>
          <w:rFonts w:ascii="Times New Roman" w:hAnsi="Times New Roman" w:cs="Times New Roman"/>
          <w:sz w:val="24"/>
          <w:szCs w:val="24"/>
        </w:rPr>
        <w:t xml:space="preserve">to calculate </w:t>
      </w:r>
      <w:r w:rsidR="006914DC">
        <w:rPr>
          <w:rFonts w:ascii="Times New Roman" w:hAnsi="Times New Roman" w:cs="Times New Roman"/>
          <w:sz w:val="24"/>
          <w:szCs w:val="24"/>
        </w:rPr>
        <w:t>quantities, beyond the energy,</w:t>
      </w:r>
      <w:r w:rsidR="005A1905">
        <w:rPr>
          <w:rFonts w:ascii="Times New Roman" w:hAnsi="Times New Roman" w:cs="Times New Roman"/>
          <w:sz w:val="24"/>
          <w:szCs w:val="24"/>
        </w:rPr>
        <w:t xml:space="preserve"> accurately with </w:t>
      </w:r>
      <w:r w:rsidR="00131BD8">
        <w:rPr>
          <w:rFonts w:ascii="Times New Roman" w:hAnsi="Times New Roman" w:cs="Times New Roman"/>
          <w:sz w:val="24"/>
          <w:szCs w:val="24"/>
        </w:rPr>
        <w:t>DMC</w:t>
      </w:r>
      <w:r w:rsidR="006914DC">
        <w:rPr>
          <w:rFonts w:ascii="Times New Roman" w:hAnsi="Times New Roman" w:cs="Times New Roman"/>
          <w:sz w:val="24"/>
          <w:szCs w:val="24"/>
        </w:rPr>
        <w:t xml:space="preserve">.  </w:t>
      </w:r>
      <w:r w:rsidR="00EF48ED">
        <w:rPr>
          <w:rFonts w:ascii="Times New Roman" w:hAnsi="Times New Roman" w:cs="Times New Roman"/>
          <w:sz w:val="24"/>
          <w:szCs w:val="24"/>
        </w:rPr>
        <w:t>Also, w</w:t>
      </w:r>
      <w:r w:rsidR="00131BD8">
        <w:rPr>
          <w:rFonts w:ascii="Times New Roman" w:hAnsi="Times New Roman" w:cs="Times New Roman"/>
          <w:sz w:val="24"/>
          <w:szCs w:val="24"/>
        </w:rPr>
        <w:t xml:space="preserve">e do not have </w:t>
      </w:r>
      <w:r w:rsidR="00445792">
        <w:rPr>
          <w:rFonts w:ascii="Times New Roman" w:hAnsi="Times New Roman" w:cs="Times New Roman"/>
          <w:sz w:val="24"/>
          <w:szCs w:val="24"/>
        </w:rPr>
        <w:t xml:space="preserve">these </w:t>
      </w:r>
      <w:r w:rsidR="00131BD8">
        <w:rPr>
          <w:rFonts w:ascii="Times New Roman" w:hAnsi="Times New Roman" w:cs="Times New Roman"/>
          <w:sz w:val="24"/>
          <w:szCs w:val="24"/>
        </w:rPr>
        <w:t xml:space="preserve">data from our current simulations.  Testing and benchmarking other observables </w:t>
      </w:r>
      <w:r w:rsidR="00C96CC2">
        <w:rPr>
          <w:rFonts w:ascii="Times New Roman" w:hAnsi="Times New Roman" w:cs="Times New Roman"/>
          <w:sz w:val="24"/>
          <w:szCs w:val="24"/>
        </w:rPr>
        <w:t xml:space="preserve">beyond the energy </w:t>
      </w:r>
      <w:r w:rsidR="00131BD8">
        <w:rPr>
          <w:rFonts w:ascii="Times New Roman" w:hAnsi="Times New Roman" w:cs="Times New Roman"/>
          <w:sz w:val="24"/>
          <w:szCs w:val="24"/>
        </w:rPr>
        <w:t xml:space="preserve">is </w:t>
      </w:r>
      <w:r w:rsidR="00445792">
        <w:rPr>
          <w:rFonts w:ascii="Times New Roman" w:hAnsi="Times New Roman" w:cs="Times New Roman"/>
          <w:sz w:val="24"/>
          <w:szCs w:val="24"/>
        </w:rPr>
        <w:t xml:space="preserve">a direction </w:t>
      </w:r>
      <w:r w:rsidR="00131BD8">
        <w:rPr>
          <w:rFonts w:ascii="Times New Roman" w:hAnsi="Times New Roman" w:cs="Times New Roman"/>
          <w:sz w:val="24"/>
          <w:szCs w:val="24"/>
        </w:rPr>
        <w:t xml:space="preserve">we are considering for future work. </w:t>
      </w:r>
    </w:p>
    <w:p w14:paraId="566832CC" w14:textId="77777777" w:rsidR="00131BD8" w:rsidRDefault="00131BD8" w:rsidP="004F635A">
      <w:pPr>
        <w:rPr>
          <w:rFonts w:ascii="Times New Roman" w:hAnsi="Times New Roman" w:cs="Times New Roman"/>
          <w:sz w:val="24"/>
          <w:szCs w:val="24"/>
        </w:rPr>
      </w:pPr>
    </w:p>
    <w:p w14:paraId="76719E90" w14:textId="77777777" w:rsidR="004F635A" w:rsidRPr="004F635A" w:rsidRDefault="00CE24AB" w:rsidP="004F635A">
      <w:pPr>
        <w:rPr>
          <w:rFonts w:ascii="Times New Roman" w:hAnsi="Times New Roman" w:cs="Times New Roman"/>
          <w:i/>
          <w:sz w:val="24"/>
          <w:szCs w:val="24"/>
        </w:rPr>
      </w:pPr>
      <w:r w:rsidRPr="004F635A">
        <w:rPr>
          <w:rFonts w:ascii="Times New Roman" w:hAnsi="Times New Roman" w:cs="Times New Roman"/>
          <w:i/>
          <w:sz w:val="24"/>
          <w:szCs w:val="24"/>
        </w:rPr>
        <w:t xml:space="preserve">From your data you could estimate the contribution to the dissociation energy using the non-adiabatic correction your diatomic and atomic energies. </w:t>
      </w:r>
    </w:p>
    <w:p w14:paraId="7FDCEE13" w14:textId="1D9EE9F6" w:rsidR="004F635A" w:rsidRDefault="008F5DBB" w:rsidP="004F635A">
      <w:pPr>
        <w:rPr>
          <w:rFonts w:ascii="Times New Roman" w:hAnsi="Times New Roman" w:cs="Times New Roman"/>
          <w:sz w:val="24"/>
          <w:szCs w:val="24"/>
        </w:rPr>
      </w:pPr>
      <w:r>
        <w:rPr>
          <w:rFonts w:ascii="Times New Roman" w:hAnsi="Times New Roman" w:cs="Times New Roman"/>
          <w:sz w:val="24"/>
          <w:szCs w:val="24"/>
        </w:rPr>
        <w:t xml:space="preserve">We have calculated the </w:t>
      </w:r>
      <w:proofErr w:type="spellStart"/>
      <w:r>
        <w:rPr>
          <w:rFonts w:ascii="Times New Roman" w:hAnsi="Times New Roman" w:cs="Times New Roman"/>
          <w:sz w:val="24"/>
          <w:szCs w:val="24"/>
        </w:rPr>
        <w:t>non</w:t>
      </w:r>
      <w:r w:rsidR="00855493">
        <w:rPr>
          <w:rFonts w:ascii="Times New Roman" w:hAnsi="Times New Roman" w:cs="Times New Roman"/>
          <w:sz w:val="24"/>
          <w:szCs w:val="24"/>
        </w:rPr>
        <w:t>adiabatic</w:t>
      </w:r>
      <w:proofErr w:type="spellEnd"/>
      <w:r w:rsidR="00855493">
        <w:rPr>
          <w:rFonts w:ascii="Times New Roman" w:hAnsi="Times New Roman" w:cs="Times New Roman"/>
          <w:sz w:val="24"/>
          <w:szCs w:val="24"/>
        </w:rPr>
        <w:t xml:space="preserve"> correction to the di</w:t>
      </w:r>
      <w:r>
        <w:rPr>
          <w:rFonts w:ascii="Times New Roman" w:hAnsi="Times New Roman" w:cs="Times New Roman"/>
          <w:sz w:val="24"/>
          <w:szCs w:val="24"/>
        </w:rPr>
        <w:t>ssociation energies and included them in Table IV</w:t>
      </w:r>
      <w:r w:rsidR="007D43A8">
        <w:rPr>
          <w:rFonts w:ascii="Times New Roman" w:hAnsi="Times New Roman" w:cs="Times New Roman"/>
          <w:sz w:val="24"/>
          <w:szCs w:val="24"/>
        </w:rPr>
        <w:t>, which is an entirely new table</w:t>
      </w:r>
      <w:r>
        <w:rPr>
          <w:rFonts w:ascii="Times New Roman" w:hAnsi="Times New Roman" w:cs="Times New Roman"/>
          <w:sz w:val="24"/>
          <w:szCs w:val="24"/>
        </w:rPr>
        <w:t>.</w:t>
      </w:r>
      <w:r w:rsidR="006D6A6B">
        <w:rPr>
          <w:rFonts w:ascii="Times New Roman" w:hAnsi="Times New Roman" w:cs="Times New Roman"/>
          <w:sz w:val="24"/>
          <w:szCs w:val="24"/>
        </w:rPr>
        <w:t xml:space="preserve"> </w:t>
      </w:r>
      <w:r w:rsidR="00BE4912">
        <w:rPr>
          <w:rFonts w:ascii="Times New Roman" w:hAnsi="Times New Roman" w:cs="Times New Roman"/>
          <w:sz w:val="24"/>
          <w:szCs w:val="24"/>
        </w:rPr>
        <w:t>The DBOC corrections to the atomic systems are now also available in Table II, which is also an entirely new table.</w:t>
      </w:r>
    </w:p>
    <w:p w14:paraId="59A6412B" w14:textId="77777777" w:rsidR="00A25803" w:rsidRPr="006C301B" w:rsidRDefault="00CE24AB" w:rsidP="00B93AB8">
      <w:pPr>
        <w:rPr>
          <w:rFonts w:ascii="Times New Roman" w:hAnsi="Times New Roman" w:cs="Times New Roman"/>
          <w:i/>
          <w:sz w:val="24"/>
          <w:szCs w:val="24"/>
        </w:rPr>
      </w:pPr>
      <w:r w:rsidRPr="004F635A">
        <w:rPr>
          <w:rFonts w:ascii="Times New Roman" w:hAnsi="Times New Roman" w:cs="Times New Roman"/>
          <w:i/>
          <w:sz w:val="24"/>
          <w:szCs w:val="24"/>
        </w:rPr>
        <w:t>You could also estimate the correction to the vibrational frequency.</w:t>
      </w:r>
    </w:p>
    <w:p w14:paraId="5A1EE89C" w14:textId="1BF7D39F" w:rsidR="0094499B" w:rsidRDefault="007D43A8" w:rsidP="00B93AB8">
      <w:pPr>
        <w:rPr>
          <w:rFonts w:ascii="Times New Roman" w:hAnsi="Times New Roman" w:cs="Times New Roman"/>
          <w:sz w:val="24"/>
          <w:szCs w:val="24"/>
        </w:rPr>
      </w:pPr>
      <w:r>
        <w:rPr>
          <w:rFonts w:ascii="Times New Roman" w:hAnsi="Times New Roman" w:cs="Times New Roman"/>
          <w:sz w:val="24"/>
          <w:szCs w:val="24"/>
        </w:rPr>
        <w:t>We do not think this can be done straightforwardly with our current data.</w:t>
      </w:r>
      <w:r w:rsidR="002B47F5">
        <w:rPr>
          <w:rFonts w:ascii="Times New Roman" w:hAnsi="Times New Roman" w:cs="Times New Roman"/>
          <w:sz w:val="24"/>
          <w:szCs w:val="24"/>
        </w:rPr>
        <w:t xml:space="preserve">  Both nuclei, as well as all electrons, are treated quantum mechanically, leading to a mixed nuclear-electronic </w:t>
      </w:r>
      <w:proofErr w:type="spellStart"/>
      <w:r w:rsidR="002B47F5">
        <w:rPr>
          <w:rFonts w:ascii="Times New Roman" w:hAnsi="Times New Roman" w:cs="Times New Roman"/>
          <w:sz w:val="24"/>
          <w:szCs w:val="24"/>
        </w:rPr>
        <w:t>wavefunction</w:t>
      </w:r>
      <w:proofErr w:type="spellEnd"/>
      <w:r w:rsidR="002B47F5">
        <w:rPr>
          <w:rFonts w:ascii="Times New Roman" w:hAnsi="Times New Roman" w:cs="Times New Roman"/>
          <w:sz w:val="24"/>
          <w:szCs w:val="24"/>
        </w:rPr>
        <w:t>, and only the ground state is calculated, so the vibrational frequency is not readily available.</w:t>
      </w:r>
    </w:p>
    <w:p w14:paraId="6ECE8847" w14:textId="77777777" w:rsidR="00CE24AB" w:rsidRDefault="00CE24AB" w:rsidP="00CE24AB">
      <w:pPr>
        <w:rPr>
          <w:rFonts w:ascii="Times New Roman" w:hAnsi="Times New Roman" w:cs="Times New Roman"/>
          <w:sz w:val="24"/>
          <w:szCs w:val="24"/>
        </w:rPr>
      </w:pPr>
    </w:p>
    <w:p w14:paraId="044F034F" w14:textId="77777777" w:rsidR="00CE24AB" w:rsidRDefault="00CE24AB" w:rsidP="00CE24AB">
      <w:pPr>
        <w:rPr>
          <w:rFonts w:ascii="Times New Roman" w:hAnsi="Times New Roman" w:cs="Times New Roman"/>
          <w:i/>
          <w:sz w:val="24"/>
          <w:szCs w:val="24"/>
        </w:rPr>
      </w:pPr>
      <w:r w:rsidRPr="00EA77BC">
        <w:rPr>
          <w:rFonts w:ascii="Times New Roman" w:hAnsi="Times New Roman" w:cs="Times New Roman"/>
          <w:i/>
          <w:sz w:val="24"/>
          <w:szCs w:val="24"/>
        </w:rPr>
        <w:t>Review</w:t>
      </w:r>
      <w:r w:rsidR="006B1DEC">
        <w:rPr>
          <w:rFonts w:ascii="Times New Roman" w:hAnsi="Times New Roman" w:cs="Times New Roman"/>
          <w:i/>
          <w:sz w:val="24"/>
          <w:szCs w:val="24"/>
        </w:rPr>
        <w:t>er</w:t>
      </w:r>
      <w:r w:rsidRPr="00EA77BC">
        <w:rPr>
          <w:rFonts w:ascii="Times New Roman" w:hAnsi="Times New Roman" w:cs="Times New Roman"/>
          <w:i/>
          <w:sz w:val="24"/>
          <w:szCs w:val="24"/>
        </w:rPr>
        <w:t xml:space="preserve"> 1:</w:t>
      </w:r>
    </w:p>
    <w:p w14:paraId="663E9662" w14:textId="77777777" w:rsidR="000A1F59" w:rsidRDefault="006B1DEC" w:rsidP="006B1DEC">
      <w:pPr>
        <w:rPr>
          <w:rFonts w:ascii="Times New Roman" w:hAnsi="Times New Roman" w:cs="Times New Roman"/>
          <w:i/>
          <w:sz w:val="24"/>
          <w:szCs w:val="24"/>
        </w:rPr>
      </w:pPr>
      <w:r w:rsidRPr="006B1DEC">
        <w:rPr>
          <w:rFonts w:ascii="Times New Roman" w:hAnsi="Times New Roman" w:cs="Times New Roman"/>
          <w:i/>
          <w:sz w:val="24"/>
          <w:szCs w:val="24"/>
        </w:rPr>
        <w:t xml:space="preserve">On page 6 the text states, “…the </w:t>
      </w:r>
      <w:proofErr w:type="spellStart"/>
      <w:r w:rsidRPr="006B1DEC">
        <w:rPr>
          <w:rFonts w:ascii="Times New Roman" w:hAnsi="Times New Roman" w:cs="Times New Roman"/>
          <w:i/>
          <w:sz w:val="24"/>
          <w:szCs w:val="24"/>
        </w:rPr>
        <w:t>nonadiabatic</w:t>
      </w:r>
      <w:proofErr w:type="spellEnd"/>
      <w:r w:rsidRPr="006B1DEC">
        <w:rPr>
          <w:rFonts w:ascii="Times New Roman" w:hAnsi="Times New Roman" w:cs="Times New Roman"/>
          <w:i/>
          <w:sz w:val="24"/>
          <w:szCs w:val="24"/>
        </w:rPr>
        <w:t xml:space="preserve"> results agr</w:t>
      </w:r>
      <w:r>
        <w:rPr>
          <w:rFonts w:ascii="Times New Roman" w:hAnsi="Times New Roman" w:cs="Times New Roman"/>
          <w:i/>
          <w:sz w:val="24"/>
          <w:szCs w:val="24"/>
        </w:rPr>
        <w:t xml:space="preserve">ee closely with their adiabatic </w:t>
      </w:r>
      <w:r w:rsidRPr="006B1DEC">
        <w:rPr>
          <w:rFonts w:ascii="Times New Roman" w:hAnsi="Times New Roman" w:cs="Times New Roman"/>
          <w:i/>
          <w:sz w:val="24"/>
          <w:szCs w:val="24"/>
        </w:rPr>
        <w:t>counterparts…”. That is as expected, but because the dissociation energies in Table II are</w:t>
      </w:r>
      <w:r>
        <w:rPr>
          <w:rFonts w:ascii="Times New Roman" w:hAnsi="Times New Roman" w:cs="Times New Roman"/>
          <w:i/>
          <w:sz w:val="24"/>
          <w:szCs w:val="24"/>
        </w:rPr>
        <w:t xml:space="preserve"> </w:t>
      </w:r>
      <w:r w:rsidRPr="006B1DEC">
        <w:rPr>
          <w:rFonts w:ascii="Times New Roman" w:hAnsi="Times New Roman" w:cs="Times New Roman"/>
          <w:i/>
          <w:sz w:val="24"/>
          <w:szCs w:val="24"/>
        </w:rPr>
        <w:t xml:space="preserve">given as De and then later as D0 it is not possible to tell exactly how large the </w:t>
      </w:r>
      <w:proofErr w:type="spellStart"/>
      <w:r w:rsidRPr="006B1DEC">
        <w:rPr>
          <w:rFonts w:ascii="Times New Roman" w:hAnsi="Times New Roman" w:cs="Times New Roman"/>
          <w:i/>
          <w:sz w:val="24"/>
          <w:szCs w:val="24"/>
        </w:rPr>
        <w:t>nonadiabatic</w:t>
      </w:r>
      <w:proofErr w:type="spellEnd"/>
      <w:r>
        <w:rPr>
          <w:rFonts w:ascii="Times New Roman" w:hAnsi="Times New Roman" w:cs="Times New Roman"/>
          <w:i/>
          <w:sz w:val="24"/>
          <w:szCs w:val="24"/>
        </w:rPr>
        <w:t xml:space="preserve"> </w:t>
      </w:r>
      <w:r w:rsidRPr="006B1DEC">
        <w:rPr>
          <w:rFonts w:ascii="Times New Roman" w:hAnsi="Times New Roman" w:cs="Times New Roman"/>
          <w:i/>
          <w:sz w:val="24"/>
          <w:szCs w:val="24"/>
        </w:rPr>
        <w:t xml:space="preserve">corrects actually are. They are quite small. </w:t>
      </w:r>
    </w:p>
    <w:p w14:paraId="0A1C1FA5" w14:textId="0D7E3356" w:rsidR="000A1F59" w:rsidRPr="000A1F59" w:rsidRDefault="000A1F59" w:rsidP="006B1DEC">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nonadiabatic</w:t>
      </w:r>
      <w:proofErr w:type="spellEnd"/>
      <w:r>
        <w:rPr>
          <w:rFonts w:ascii="Times New Roman" w:hAnsi="Times New Roman" w:cs="Times New Roman"/>
          <w:sz w:val="24"/>
          <w:szCs w:val="24"/>
        </w:rPr>
        <w:t xml:space="preserve"> corrections to</w:t>
      </w:r>
      <w:bookmarkStart w:id="0" w:name="_GoBack"/>
      <w:bookmarkEnd w:id="0"/>
      <w:r>
        <w:rPr>
          <w:rFonts w:ascii="Times New Roman" w:hAnsi="Times New Roman" w:cs="Times New Roman"/>
          <w:sz w:val="24"/>
          <w:szCs w:val="24"/>
        </w:rPr>
        <w:t xml:space="preserve"> D</w:t>
      </w:r>
      <w:r w:rsidR="00A1355E" w:rsidRPr="00C32849">
        <w:rPr>
          <w:rFonts w:ascii="Times New Roman" w:hAnsi="Times New Roman" w:cs="Times New Roman"/>
          <w:sz w:val="24"/>
          <w:szCs w:val="24"/>
          <w:vertAlign w:val="subscript"/>
        </w:rPr>
        <w:t>0</w:t>
      </w:r>
      <w:r>
        <w:rPr>
          <w:rFonts w:ascii="Times New Roman" w:hAnsi="Times New Roman" w:cs="Times New Roman"/>
          <w:sz w:val="24"/>
          <w:szCs w:val="24"/>
        </w:rPr>
        <w:t xml:space="preserve"> are now reported in Table IV.</w:t>
      </w:r>
    </w:p>
    <w:p w14:paraId="73F6C1F3" w14:textId="77777777" w:rsidR="006B1DEC" w:rsidRDefault="006B1DEC" w:rsidP="006B1DEC">
      <w:pPr>
        <w:rPr>
          <w:rFonts w:ascii="Times New Roman" w:hAnsi="Times New Roman" w:cs="Times New Roman"/>
          <w:i/>
          <w:sz w:val="24"/>
          <w:szCs w:val="24"/>
        </w:rPr>
      </w:pPr>
      <w:r w:rsidRPr="006B1DEC">
        <w:rPr>
          <w:rFonts w:ascii="Times New Roman" w:hAnsi="Times New Roman" w:cs="Times New Roman"/>
          <w:i/>
          <w:sz w:val="24"/>
          <w:szCs w:val="24"/>
        </w:rPr>
        <w:t>In addition, the DBOCs are</w:t>
      </w:r>
      <w:r>
        <w:rPr>
          <w:rFonts w:ascii="Times New Roman" w:hAnsi="Times New Roman" w:cs="Times New Roman"/>
          <w:i/>
          <w:sz w:val="24"/>
          <w:szCs w:val="24"/>
        </w:rPr>
        <w:t xml:space="preserve"> </w:t>
      </w:r>
      <w:r w:rsidRPr="006B1DEC">
        <w:rPr>
          <w:rFonts w:ascii="Times New Roman" w:hAnsi="Times New Roman" w:cs="Times New Roman"/>
          <w:i/>
          <w:sz w:val="24"/>
          <w:szCs w:val="24"/>
        </w:rPr>
        <w:t>relatively insensitive to the level of theory. Perhaps a comment to that effect would be</w:t>
      </w:r>
      <w:r>
        <w:rPr>
          <w:rFonts w:ascii="Times New Roman" w:hAnsi="Times New Roman" w:cs="Times New Roman"/>
          <w:i/>
          <w:sz w:val="24"/>
          <w:szCs w:val="24"/>
        </w:rPr>
        <w:t xml:space="preserve"> </w:t>
      </w:r>
      <w:r w:rsidRPr="006B1DEC">
        <w:rPr>
          <w:rFonts w:ascii="Times New Roman" w:hAnsi="Times New Roman" w:cs="Times New Roman"/>
          <w:i/>
          <w:sz w:val="24"/>
          <w:szCs w:val="24"/>
        </w:rPr>
        <w:t>helpful for the reader to put things into perspective.</w:t>
      </w:r>
      <w:r>
        <w:rPr>
          <w:rFonts w:ascii="Times New Roman" w:hAnsi="Times New Roman" w:cs="Times New Roman"/>
          <w:i/>
          <w:sz w:val="24"/>
          <w:szCs w:val="24"/>
        </w:rPr>
        <w:t xml:space="preserve"> </w:t>
      </w:r>
    </w:p>
    <w:p w14:paraId="5C7B6C47" w14:textId="753AC011" w:rsidR="00A20394" w:rsidRPr="00A518C2" w:rsidRDefault="00A518C2" w:rsidP="00A20394">
      <w:pPr>
        <w:rPr>
          <w:rFonts w:ascii="Times New Roman" w:hAnsi="Times New Roman" w:cs="Times New Roman"/>
          <w:sz w:val="24"/>
          <w:szCs w:val="24"/>
        </w:rPr>
      </w:pPr>
      <w:r>
        <w:rPr>
          <w:rFonts w:ascii="Times New Roman" w:hAnsi="Times New Roman" w:cs="Times New Roman"/>
          <w:sz w:val="24"/>
          <w:szCs w:val="24"/>
        </w:rPr>
        <w:t>We have included a sentence stating this.</w:t>
      </w:r>
    </w:p>
    <w:p w14:paraId="05F5DA4E" w14:textId="77777777" w:rsidR="00CE24AB" w:rsidRPr="00EA77BC" w:rsidRDefault="00CE24AB" w:rsidP="00CE24AB">
      <w:pPr>
        <w:rPr>
          <w:rFonts w:ascii="Times New Roman" w:hAnsi="Times New Roman" w:cs="Times New Roman"/>
          <w:i/>
          <w:sz w:val="24"/>
          <w:szCs w:val="24"/>
        </w:rPr>
      </w:pPr>
      <w:r w:rsidRPr="00EA77BC">
        <w:rPr>
          <w:rFonts w:ascii="Times New Roman" w:hAnsi="Times New Roman" w:cs="Times New Roman"/>
          <w:i/>
          <w:sz w:val="24"/>
          <w:szCs w:val="24"/>
        </w:rPr>
        <w:t>Pg. 2 The abbreviation ECG appears to be undefined at this point in the text. Please define. I assume it means “explicitly correlated Gaussian”.</w:t>
      </w:r>
    </w:p>
    <w:p w14:paraId="43C49523" w14:textId="42DD874C" w:rsidR="00EA77BC" w:rsidRPr="00CE24AB" w:rsidRDefault="007D43A8" w:rsidP="00CE24AB">
      <w:pPr>
        <w:rPr>
          <w:rFonts w:ascii="Times New Roman" w:hAnsi="Times New Roman" w:cs="Times New Roman"/>
          <w:sz w:val="24"/>
          <w:szCs w:val="24"/>
        </w:rPr>
      </w:pPr>
      <w:r>
        <w:rPr>
          <w:rFonts w:ascii="Times New Roman" w:hAnsi="Times New Roman" w:cs="Times New Roman"/>
          <w:sz w:val="24"/>
          <w:szCs w:val="24"/>
        </w:rPr>
        <w:t xml:space="preserve">The </w:t>
      </w:r>
      <w:r w:rsidR="00A23B84">
        <w:rPr>
          <w:rFonts w:ascii="Times New Roman" w:hAnsi="Times New Roman" w:cs="Times New Roman"/>
          <w:sz w:val="24"/>
          <w:szCs w:val="24"/>
        </w:rPr>
        <w:t>acronym (</w:t>
      </w:r>
      <w:r w:rsidR="00EA77BC" w:rsidRPr="00CE24AB">
        <w:rPr>
          <w:rFonts w:ascii="Times New Roman" w:hAnsi="Times New Roman" w:cs="Times New Roman"/>
          <w:sz w:val="24"/>
          <w:szCs w:val="24"/>
        </w:rPr>
        <w:t>explicitly correlated Gaussian)</w:t>
      </w:r>
      <w:r w:rsidR="00EA77BC">
        <w:rPr>
          <w:rFonts w:ascii="Times New Roman" w:hAnsi="Times New Roman" w:cs="Times New Roman"/>
          <w:sz w:val="24"/>
          <w:szCs w:val="24"/>
        </w:rPr>
        <w:t xml:space="preserve"> has been </w:t>
      </w:r>
      <w:r>
        <w:rPr>
          <w:rFonts w:ascii="Times New Roman" w:hAnsi="Times New Roman" w:cs="Times New Roman"/>
          <w:sz w:val="24"/>
          <w:szCs w:val="24"/>
        </w:rPr>
        <w:t>defined for</w:t>
      </w:r>
      <w:r w:rsidR="00EA77BC">
        <w:rPr>
          <w:rFonts w:ascii="Times New Roman" w:hAnsi="Times New Roman" w:cs="Times New Roman"/>
          <w:sz w:val="24"/>
          <w:szCs w:val="24"/>
        </w:rPr>
        <w:t xml:space="preserve"> ECG.</w:t>
      </w:r>
    </w:p>
    <w:p w14:paraId="679A3F65" w14:textId="77777777" w:rsidR="00CE24AB" w:rsidRPr="00C53072" w:rsidRDefault="00CE24AB" w:rsidP="00CE24AB">
      <w:pPr>
        <w:rPr>
          <w:rFonts w:ascii="Times New Roman" w:hAnsi="Times New Roman" w:cs="Times New Roman"/>
          <w:i/>
          <w:sz w:val="24"/>
          <w:szCs w:val="24"/>
        </w:rPr>
      </w:pPr>
      <w:r w:rsidRPr="00C53072">
        <w:rPr>
          <w:rFonts w:ascii="Times New Roman" w:hAnsi="Times New Roman" w:cs="Times New Roman"/>
          <w:i/>
          <w:sz w:val="24"/>
          <w:szCs w:val="24"/>
        </w:rPr>
        <w:t>Pg. 4 Sometimes the term “non-adiabatic” appears in the text and other times it uses “</w:t>
      </w:r>
      <w:proofErr w:type="spellStart"/>
      <w:r w:rsidRPr="00C53072">
        <w:rPr>
          <w:rFonts w:ascii="Times New Roman" w:hAnsi="Times New Roman" w:cs="Times New Roman"/>
          <w:i/>
          <w:sz w:val="24"/>
          <w:szCs w:val="24"/>
        </w:rPr>
        <w:t>nonadiabatic</w:t>
      </w:r>
      <w:proofErr w:type="spellEnd"/>
      <w:r w:rsidRPr="00C53072">
        <w:rPr>
          <w:rFonts w:ascii="Times New Roman" w:hAnsi="Times New Roman" w:cs="Times New Roman"/>
          <w:i/>
          <w:sz w:val="24"/>
          <w:szCs w:val="24"/>
        </w:rPr>
        <w:t>”. Please be consistent.</w:t>
      </w:r>
    </w:p>
    <w:p w14:paraId="237F042C" w14:textId="77777777" w:rsidR="00C53072" w:rsidRPr="00CE24AB" w:rsidRDefault="00C53072" w:rsidP="00CE24AB">
      <w:pPr>
        <w:rPr>
          <w:rFonts w:ascii="Times New Roman" w:hAnsi="Times New Roman" w:cs="Times New Roman"/>
          <w:sz w:val="24"/>
          <w:szCs w:val="24"/>
        </w:rPr>
      </w:pPr>
      <w:r>
        <w:rPr>
          <w:rFonts w:ascii="Times New Roman" w:hAnsi="Times New Roman" w:cs="Times New Roman"/>
          <w:sz w:val="24"/>
          <w:szCs w:val="24"/>
        </w:rPr>
        <w:t>All occurrences of “non-adiabatic” have been replaced with “</w:t>
      </w:r>
      <w:proofErr w:type="spellStart"/>
      <w:r>
        <w:rPr>
          <w:rFonts w:ascii="Times New Roman" w:hAnsi="Times New Roman" w:cs="Times New Roman"/>
          <w:sz w:val="24"/>
          <w:szCs w:val="24"/>
        </w:rPr>
        <w:t>nonadiabatic</w:t>
      </w:r>
      <w:proofErr w:type="spellEnd"/>
      <w:r>
        <w:rPr>
          <w:rFonts w:ascii="Times New Roman" w:hAnsi="Times New Roman" w:cs="Times New Roman"/>
          <w:sz w:val="24"/>
          <w:szCs w:val="24"/>
        </w:rPr>
        <w:t>”.</w:t>
      </w:r>
    </w:p>
    <w:p w14:paraId="5ACFD6D6" w14:textId="77777777" w:rsidR="00CE24AB" w:rsidRPr="00C53072" w:rsidRDefault="00CE24AB" w:rsidP="00CE24AB">
      <w:pPr>
        <w:rPr>
          <w:rFonts w:ascii="Times New Roman" w:hAnsi="Times New Roman" w:cs="Times New Roman"/>
          <w:i/>
          <w:sz w:val="24"/>
          <w:szCs w:val="24"/>
        </w:rPr>
      </w:pPr>
      <w:r w:rsidRPr="00C53072">
        <w:rPr>
          <w:rFonts w:ascii="Times New Roman" w:hAnsi="Times New Roman" w:cs="Times New Roman"/>
          <w:i/>
          <w:sz w:val="24"/>
          <w:szCs w:val="24"/>
        </w:rPr>
        <w:t>Pg. 6 “Finding accurate reference data…is not straightforward. We will use highly converged ECG data when available.” Break the sentence for the sake of improving the readability.</w:t>
      </w:r>
    </w:p>
    <w:p w14:paraId="7271BB30" w14:textId="77777777" w:rsidR="00C53072" w:rsidRPr="00CE24AB" w:rsidRDefault="00C53072" w:rsidP="00CE24AB">
      <w:pPr>
        <w:rPr>
          <w:rFonts w:ascii="Times New Roman" w:hAnsi="Times New Roman" w:cs="Times New Roman"/>
          <w:sz w:val="24"/>
          <w:szCs w:val="24"/>
        </w:rPr>
      </w:pPr>
      <w:r>
        <w:rPr>
          <w:rFonts w:ascii="Times New Roman" w:hAnsi="Times New Roman" w:cs="Times New Roman"/>
          <w:sz w:val="24"/>
          <w:szCs w:val="24"/>
        </w:rPr>
        <w:t xml:space="preserve">This sentence has </w:t>
      </w:r>
      <w:r w:rsidR="007D43A8">
        <w:rPr>
          <w:rFonts w:ascii="Times New Roman" w:hAnsi="Times New Roman" w:cs="Times New Roman"/>
          <w:sz w:val="24"/>
          <w:szCs w:val="24"/>
        </w:rPr>
        <w:t>now been broken into two sentences.</w:t>
      </w:r>
    </w:p>
    <w:p w14:paraId="10270C6A" w14:textId="77777777" w:rsidR="00CE24AB" w:rsidRPr="00C53072" w:rsidRDefault="00CE24AB" w:rsidP="00CE24AB">
      <w:pPr>
        <w:rPr>
          <w:rFonts w:ascii="Times New Roman" w:hAnsi="Times New Roman" w:cs="Times New Roman"/>
          <w:i/>
          <w:sz w:val="24"/>
          <w:szCs w:val="24"/>
        </w:rPr>
      </w:pPr>
      <w:r w:rsidRPr="00C53072">
        <w:rPr>
          <w:rFonts w:ascii="Times New Roman" w:hAnsi="Times New Roman" w:cs="Times New Roman"/>
          <w:i/>
          <w:sz w:val="24"/>
          <w:szCs w:val="24"/>
        </w:rPr>
        <w:t xml:space="preserve">Pg. 7 In the title to Table II it should be made clear that both the total energies and dissociation energies are given in </w:t>
      </w:r>
      <w:proofErr w:type="spellStart"/>
      <w:r w:rsidRPr="00C53072">
        <w:rPr>
          <w:rFonts w:ascii="Times New Roman" w:hAnsi="Times New Roman" w:cs="Times New Roman"/>
          <w:i/>
          <w:sz w:val="24"/>
          <w:szCs w:val="24"/>
        </w:rPr>
        <w:t>Hartrees</w:t>
      </w:r>
      <w:proofErr w:type="spellEnd"/>
      <w:r w:rsidRPr="00C53072">
        <w:rPr>
          <w:rFonts w:ascii="Times New Roman" w:hAnsi="Times New Roman" w:cs="Times New Roman"/>
          <w:i/>
          <w:sz w:val="24"/>
          <w:szCs w:val="24"/>
        </w:rPr>
        <w:t xml:space="preserve">. It’s relatively unconventional to report De values in </w:t>
      </w:r>
      <w:proofErr w:type="spellStart"/>
      <w:r w:rsidRPr="00C53072">
        <w:rPr>
          <w:rFonts w:ascii="Times New Roman" w:hAnsi="Times New Roman" w:cs="Times New Roman"/>
          <w:i/>
          <w:sz w:val="24"/>
          <w:szCs w:val="24"/>
        </w:rPr>
        <w:t>Hartrees</w:t>
      </w:r>
      <w:proofErr w:type="spellEnd"/>
      <w:r w:rsidRPr="00C53072">
        <w:rPr>
          <w:rFonts w:ascii="Times New Roman" w:hAnsi="Times New Roman" w:cs="Times New Roman"/>
          <w:i/>
          <w:sz w:val="24"/>
          <w:szCs w:val="24"/>
        </w:rPr>
        <w:t>.</w:t>
      </w:r>
    </w:p>
    <w:p w14:paraId="4513E83E" w14:textId="77777777" w:rsidR="00C53072" w:rsidRPr="00CE24AB" w:rsidRDefault="00C53072" w:rsidP="00CE24AB">
      <w:pPr>
        <w:rPr>
          <w:rFonts w:ascii="Times New Roman" w:hAnsi="Times New Roman" w:cs="Times New Roman"/>
          <w:sz w:val="24"/>
          <w:szCs w:val="24"/>
        </w:rPr>
      </w:pPr>
      <w:r>
        <w:rPr>
          <w:rFonts w:ascii="Times New Roman" w:hAnsi="Times New Roman" w:cs="Times New Roman"/>
          <w:sz w:val="24"/>
          <w:szCs w:val="24"/>
        </w:rPr>
        <w:t>We now explicitly state in the caption of Table II that “</w:t>
      </w:r>
      <w:r w:rsidRPr="00A852C0">
        <w:rPr>
          <w:rFonts w:ascii="Times New Roman" w:hAnsi="Times New Roman" w:cs="Times New Roman"/>
          <w:sz w:val="24"/>
          <w:szCs w:val="24"/>
        </w:rPr>
        <w:t>Both total energies and dissociation energie</w:t>
      </w:r>
      <w:r>
        <w:rPr>
          <w:rFonts w:ascii="Times New Roman" w:hAnsi="Times New Roman" w:cs="Times New Roman"/>
          <w:sz w:val="24"/>
          <w:szCs w:val="24"/>
        </w:rPr>
        <w:t xml:space="preserve">s are given in units of </w:t>
      </w:r>
      <w:proofErr w:type="spellStart"/>
      <w:r>
        <w:rPr>
          <w:rFonts w:ascii="Times New Roman" w:hAnsi="Times New Roman" w:cs="Times New Roman"/>
          <w:sz w:val="24"/>
          <w:szCs w:val="24"/>
        </w:rPr>
        <w:t>Hartree</w:t>
      </w:r>
      <w:proofErr w:type="spellEnd"/>
      <w:r>
        <w:rPr>
          <w:rFonts w:ascii="Times New Roman" w:hAnsi="Times New Roman" w:cs="Times New Roman"/>
          <w:sz w:val="24"/>
          <w:szCs w:val="24"/>
        </w:rPr>
        <w:t>”.</w:t>
      </w:r>
    </w:p>
    <w:p w14:paraId="27C17308" w14:textId="77777777" w:rsidR="00CE24AB" w:rsidRPr="00C53072" w:rsidRDefault="00CE24AB" w:rsidP="00CE24AB">
      <w:pPr>
        <w:rPr>
          <w:rFonts w:ascii="Times New Roman" w:hAnsi="Times New Roman" w:cs="Times New Roman"/>
          <w:i/>
          <w:sz w:val="24"/>
          <w:szCs w:val="24"/>
        </w:rPr>
      </w:pPr>
      <w:r w:rsidRPr="00C53072">
        <w:rPr>
          <w:rFonts w:ascii="Times New Roman" w:hAnsi="Times New Roman" w:cs="Times New Roman"/>
          <w:i/>
          <w:sz w:val="24"/>
          <w:szCs w:val="24"/>
        </w:rPr>
        <w:t>Pg. 9 An extraneous lower case “p’ appears in reference 57.</w:t>
      </w:r>
    </w:p>
    <w:p w14:paraId="4366D1F2" w14:textId="77777777" w:rsidR="00CE24AB" w:rsidRDefault="00C53072" w:rsidP="00CE24AB">
      <w:pPr>
        <w:rPr>
          <w:rFonts w:ascii="Times New Roman" w:hAnsi="Times New Roman" w:cs="Times New Roman"/>
          <w:sz w:val="24"/>
          <w:szCs w:val="24"/>
        </w:rPr>
      </w:pPr>
      <w:r>
        <w:rPr>
          <w:rFonts w:ascii="Times New Roman" w:hAnsi="Times New Roman" w:cs="Times New Roman"/>
          <w:sz w:val="24"/>
          <w:szCs w:val="24"/>
        </w:rPr>
        <w:t>The typo in the reference has been corrected.</w:t>
      </w:r>
    </w:p>
    <w:p w14:paraId="5A911B29" w14:textId="77777777" w:rsidR="006B1DEC" w:rsidRDefault="006B1DEC" w:rsidP="00CE24AB">
      <w:pPr>
        <w:rPr>
          <w:rFonts w:ascii="Times New Roman" w:hAnsi="Times New Roman" w:cs="Times New Roman"/>
          <w:sz w:val="24"/>
          <w:szCs w:val="24"/>
        </w:rPr>
      </w:pPr>
    </w:p>
    <w:p w14:paraId="0BCBE377" w14:textId="77777777" w:rsidR="006B1DEC" w:rsidRPr="006B1DEC" w:rsidRDefault="006B1DEC" w:rsidP="00CE24AB">
      <w:pPr>
        <w:rPr>
          <w:rFonts w:ascii="Times New Roman" w:hAnsi="Times New Roman" w:cs="Times New Roman"/>
          <w:i/>
          <w:sz w:val="24"/>
          <w:szCs w:val="24"/>
        </w:rPr>
      </w:pPr>
      <w:r w:rsidRPr="006B1DEC">
        <w:rPr>
          <w:rFonts w:ascii="Times New Roman" w:hAnsi="Times New Roman" w:cs="Times New Roman"/>
          <w:i/>
          <w:sz w:val="24"/>
          <w:szCs w:val="24"/>
        </w:rPr>
        <w:t>Reviewer 2:</w:t>
      </w:r>
    </w:p>
    <w:p w14:paraId="27E21177" w14:textId="77777777" w:rsidR="006B1DEC" w:rsidRPr="006B1DEC" w:rsidRDefault="006B1DEC" w:rsidP="00CE24AB">
      <w:pPr>
        <w:rPr>
          <w:rFonts w:ascii="Times New Roman" w:hAnsi="Times New Roman" w:cs="Times New Roman"/>
          <w:i/>
          <w:sz w:val="24"/>
          <w:szCs w:val="24"/>
        </w:rPr>
      </w:pPr>
      <w:r w:rsidRPr="006B1DEC">
        <w:rPr>
          <w:rFonts w:ascii="Times New Roman" w:hAnsi="Times New Roman" w:cs="Times New Roman"/>
          <w:i/>
          <w:sz w:val="24"/>
          <w:szCs w:val="24"/>
        </w:rPr>
        <w:t>This is a careful study of the handling of non-Born-Oppenheimer electron-nuclear interactions within the realm of Monte Carlo simulations.</w:t>
      </w:r>
    </w:p>
    <w:p w14:paraId="26C4D5C7" w14:textId="0028D7C6" w:rsidR="006B1DEC" w:rsidRDefault="004E5682" w:rsidP="00CE24AB">
      <w:pPr>
        <w:rPr>
          <w:rFonts w:ascii="Times New Roman" w:hAnsi="Times New Roman" w:cs="Times New Roman"/>
          <w:sz w:val="24"/>
          <w:szCs w:val="24"/>
        </w:rPr>
      </w:pPr>
      <w:r>
        <w:rPr>
          <w:rFonts w:ascii="Times New Roman" w:hAnsi="Times New Roman" w:cs="Times New Roman"/>
          <w:sz w:val="24"/>
          <w:szCs w:val="24"/>
        </w:rPr>
        <w:t>Thank you</w:t>
      </w:r>
      <w:r w:rsidR="007D43A8">
        <w:rPr>
          <w:rFonts w:ascii="Times New Roman" w:hAnsi="Times New Roman" w:cs="Times New Roman"/>
          <w:sz w:val="24"/>
          <w:szCs w:val="24"/>
        </w:rPr>
        <w:t xml:space="preserve"> for reading the manuscript</w:t>
      </w:r>
      <w:r w:rsidR="002B47F5">
        <w:rPr>
          <w:rFonts w:ascii="Times New Roman" w:hAnsi="Times New Roman" w:cs="Times New Roman"/>
          <w:sz w:val="24"/>
          <w:szCs w:val="24"/>
        </w:rPr>
        <w:t xml:space="preserve"> and for your positive comment</w:t>
      </w:r>
      <w:r>
        <w:rPr>
          <w:rFonts w:ascii="Times New Roman" w:hAnsi="Times New Roman" w:cs="Times New Roman"/>
          <w:sz w:val="24"/>
          <w:szCs w:val="24"/>
        </w:rPr>
        <w:t>.</w:t>
      </w:r>
    </w:p>
    <w:p w14:paraId="6849FB12" w14:textId="77777777" w:rsidR="00CE24AB" w:rsidRPr="00CE24AB" w:rsidRDefault="00CE24AB" w:rsidP="00CE24AB">
      <w:pPr>
        <w:rPr>
          <w:rFonts w:ascii="Times New Roman" w:hAnsi="Times New Roman" w:cs="Times New Roman"/>
          <w:sz w:val="24"/>
          <w:szCs w:val="24"/>
        </w:rPr>
      </w:pPr>
    </w:p>
    <w:sectPr w:rsidR="00CE24AB" w:rsidRPr="00CE2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4A1A9F"/>
    <w:multiLevelType w:val="hybridMultilevel"/>
    <w:tmpl w:val="315015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BF7"/>
    <w:rsid w:val="00011BF7"/>
    <w:rsid w:val="00025970"/>
    <w:rsid w:val="000A1F59"/>
    <w:rsid w:val="000E4C1C"/>
    <w:rsid w:val="000E715B"/>
    <w:rsid w:val="00131BD8"/>
    <w:rsid w:val="00162F86"/>
    <w:rsid w:val="001F6BF3"/>
    <w:rsid w:val="00233CD9"/>
    <w:rsid w:val="002A2517"/>
    <w:rsid w:val="002B47F5"/>
    <w:rsid w:val="0034347C"/>
    <w:rsid w:val="00445792"/>
    <w:rsid w:val="004E5682"/>
    <w:rsid w:val="004F635A"/>
    <w:rsid w:val="005A1905"/>
    <w:rsid w:val="005B087C"/>
    <w:rsid w:val="005D5596"/>
    <w:rsid w:val="006163A6"/>
    <w:rsid w:val="006914DC"/>
    <w:rsid w:val="006B1DEC"/>
    <w:rsid w:val="006C301B"/>
    <w:rsid w:val="006C459C"/>
    <w:rsid w:val="006D6A6B"/>
    <w:rsid w:val="007D43A8"/>
    <w:rsid w:val="00855493"/>
    <w:rsid w:val="008A037D"/>
    <w:rsid w:val="008F5DBB"/>
    <w:rsid w:val="0094499B"/>
    <w:rsid w:val="009D1F76"/>
    <w:rsid w:val="00A11E11"/>
    <w:rsid w:val="00A1355E"/>
    <w:rsid w:val="00A20394"/>
    <w:rsid w:val="00A23B84"/>
    <w:rsid w:val="00A25803"/>
    <w:rsid w:val="00A518C2"/>
    <w:rsid w:val="00A7450B"/>
    <w:rsid w:val="00A852C0"/>
    <w:rsid w:val="00AD2376"/>
    <w:rsid w:val="00B93AB8"/>
    <w:rsid w:val="00BE4912"/>
    <w:rsid w:val="00C32849"/>
    <w:rsid w:val="00C53072"/>
    <w:rsid w:val="00C96CC2"/>
    <w:rsid w:val="00C974F7"/>
    <w:rsid w:val="00CC52E6"/>
    <w:rsid w:val="00CE24AB"/>
    <w:rsid w:val="00DA223F"/>
    <w:rsid w:val="00DE3EBC"/>
    <w:rsid w:val="00EA77BC"/>
    <w:rsid w:val="00EF48ED"/>
    <w:rsid w:val="00F12248"/>
    <w:rsid w:val="00F26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4EF4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35A"/>
    <w:pPr>
      <w:ind w:left="720"/>
      <w:contextualSpacing/>
    </w:pPr>
  </w:style>
  <w:style w:type="paragraph" w:styleId="BalloonText">
    <w:name w:val="Balloon Text"/>
    <w:basedOn w:val="Normal"/>
    <w:link w:val="BalloonTextChar"/>
    <w:uiPriority w:val="99"/>
    <w:semiHidden/>
    <w:unhideWhenUsed/>
    <w:rsid w:val="00A1355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1355E"/>
    <w:rPr>
      <w:rFonts w:ascii="Lucida Grande" w:hAnsi="Lucida Grande"/>
      <w:sz w:val="18"/>
      <w:szCs w:val="18"/>
    </w:rPr>
  </w:style>
  <w:style w:type="character" w:styleId="CommentReference">
    <w:name w:val="annotation reference"/>
    <w:basedOn w:val="DefaultParagraphFont"/>
    <w:uiPriority w:val="99"/>
    <w:semiHidden/>
    <w:unhideWhenUsed/>
    <w:rsid w:val="00445792"/>
    <w:rPr>
      <w:sz w:val="16"/>
      <w:szCs w:val="16"/>
    </w:rPr>
  </w:style>
  <w:style w:type="paragraph" w:styleId="CommentText">
    <w:name w:val="annotation text"/>
    <w:basedOn w:val="Normal"/>
    <w:link w:val="CommentTextChar"/>
    <w:uiPriority w:val="99"/>
    <w:semiHidden/>
    <w:unhideWhenUsed/>
    <w:rsid w:val="00445792"/>
    <w:pPr>
      <w:spacing w:line="240" w:lineRule="auto"/>
    </w:pPr>
    <w:rPr>
      <w:sz w:val="20"/>
      <w:szCs w:val="20"/>
    </w:rPr>
  </w:style>
  <w:style w:type="character" w:customStyle="1" w:styleId="CommentTextChar">
    <w:name w:val="Comment Text Char"/>
    <w:basedOn w:val="DefaultParagraphFont"/>
    <w:link w:val="CommentText"/>
    <w:uiPriority w:val="99"/>
    <w:semiHidden/>
    <w:rsid w:val="00445792"/>
    <w:rPr>
      <w:sz w:val="20"/>
      <w:szCs w:val="20"/>
    </w:rPr>
  </w:style>
  <w:style w:type="paragraph" w:styleId="CommentSubject">
    <w:name w:val="annotation subject"/>
    <w:basedOn w:val="CommentText"/>
    <w:next w:val="CommentText"/>
    <w:link w:val="CommentSubjectChar"/>
    <w:uiPriority w:val="99"/>
    <w:semiHidden/>
    <w:unhideWhenUsed/>
    <w:rsid w:val="00445792"/>
    <w:rPr>
      <w:b/>
      <w:bCs/>
    </w:rPr>
  </w:style>
  <w:style w:type="character" w:customStyle="1" w:styleId="CommentSubjectChar">
    <w:name w:val="Comment Subject Char"/>
    <w:basedOn w:val="CommentTextChar"/>
    <w:link w:val="CommentSubject"/>
    <w:uiPriority w:val="99"/>
    <w:semiHidden/>
    <w:rsid w:val="004457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A4D4002-400E-4054-ABB7-9D1D8213E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Young</dc:creator>
  <cp:lastModifiedBy>Paul Young</cp:lastModifiedBy>
  <cp:revision>8</cp:revision>
  <dcterms:created xsi:type="dcterms:W3CDTF">2015-09-08T05:26:00Z</dcterms:created>
  <dcterms:modified xsi:type="dcterms:W3CDTF">2015-09-11T15:37:00Z</dcterms:modified>
</cp:coreProperties>
</file>